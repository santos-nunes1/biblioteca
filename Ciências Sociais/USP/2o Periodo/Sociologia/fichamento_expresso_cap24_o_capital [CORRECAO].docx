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C1A0" w14:textId="77777777" w:rsidR="003A3619" w:rsidRDefault="003A3619" w:rsidP="003A3619">
      <w:pPr>
        <w:spacing w:line="360" w:lineRule="auto"/>
        <w:rPr>
          <w:ins w:id="0" w:author="THIAGO KENJI GARCIA" w:date="2021-09-17T15:27:00Z"/>
          <w:rFonts w:ascii="Times New Roman" w:hAnsi="Times New Roman" w:cs="Times New Roman"/>
          <w:b/>
          <w:bCs/>
        </w:rPr>
      </w:pPr>
      <w:ins w:id="1" w:author="THIAGO KENJI GARCIA" w:date="2021-09-17T15:27:00Z">
        <w:r>
          <w:rPr>
            <w:rFonts w:ascii="Times New Roman" w:hAnsi="Times New Roman" w:cs="Times New Roman"/>
            <w:b/>
            <w:bCs/>
          </w:rPr>
          <w:t>Critérios:</w:t>
        </w:r>
      </w:ins>
    </w:p>
    <w:p w14:paraId="41300126" w14:textId="6AB22A15" w:rsidR="003A3619" w:rsidRDefault="003A3619" w:rsidP="003A3619">
      <w:pPr>
        <w:pStyle w:val="PargrafodaLista"/>
        <w:numPr>
          <w:ilvl w:val="0"/>
          <w:numId w:val="1"/>
        </w:numPr>
        <w:spacing w:line="360" w:lineRule="auto"/>
        <w:rPr>
          <w:ins w:id="2" w:author="THIAGO KENJI GARCIA" w:date="2021-09-17T15:27:00Z"/>
          <w:rFonts w:ascii="Times New Roman" w:hAnsi="Times New Roman" w:cs="Times New Roman"/>
          <w:b/>
          <w:bCs/>
          <w:sz w:val="24"/>
          <w:szCs w:val="24"/>
        </w:rPr>
      </w:pPr>
      <w:ins w:id="3" w:author="THIAGO KENJI GARCIA" w:date="2021-09-17T15:27:00Z">
        <w:r>
          <w:rPr>
            <w:rFonts w:ascii="Times New Roman" w:hAnsi="Times New Roman" w:cs="Times New Roman"/>
            <w:b/>
            <w:bCs/>
            <w:sz w:val="24"/>
            <w:szCs w:val="24"/>
          </w:rPr>
          <w:t>Clareza objetiva na apresentação dos títulos:</w:t>
        </w:r>
      </w:ins>
      <w:ins w:id="4" w:author="THIAGO KENJI GARCIA" w:date="2021-09-17T15:47:00Z">
        <w:r w:rsidR="0028485A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ok</w:t>
        </w:r>
      </w:ins>
    </w:p>
    <w:p w14:paraId="69A8E98A" w14:textId="3066CA04" w:rsidR="003A3619" w:rsidRDefault="003A3619" w:rsidP="003A3619">
      <w:pPr>
        <w:pStyle w:val="PargrafodaLista"/>
        <w:numPr>
          <w:ilvl w:val="0"/>
          <w:numId w:val="1"/>
        </w:numPr>
        <w:spacing w:line="360" w:lineRule="auto"/>
        <w:rPr>
          <w:ins w:id="5" w:author="THIAGO KENJI GARCIA" w:date="2021-09-17T15:27:00Z"/>
          <w:rFonts w:ascii="Times New Roman" w:hAnsi="Times New Roman" w:cs="Times New Roman"/>
          <w:b/>
          <w:bCs/>
          <w:sz w:val="24"/>
          <w:szCs w:val="24"/>
        </w:rPr>
      </w:pPr>
      <w:ins w:id="6" w:author="THIAGO KENJI GARCIA" w:date="2021-09-17T15:27:00Z"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Desenvolvimento do resumo: </w:t>
        </w:r>
      </w:ins>
      <w:ins w:id="7" w:author="THIAGO KENJI GARCIA" w:date="2021-09-17T15:47:00Z">
        <w:r w:rsidR="0028485A">
          <w:rPr>
            <w:rFonts w:ascii="Times New Roman" w:hAnsi="Times New Roman" w:cs="Times New Roman"/>
            <w:b/>
            <w:bCs/>
            <w:sz w:val="24"/>
            <w:szCs w:val="24"/>
          </w:rPr>
          <w:t>faltou unidade, não há apresentação de assuntos claros</w:t>
        </w:r>
      </w:ins>
    </w:p>
    <w:p w14:paraId="10145211" w14:textId="77777777" w:rsidR="003A3619" w:rsidRDefault="003A3619" w:rsidP="003A3619">
      <w:pPr>
        <w:pStyle w:val="PargrafodaLista"/>
        <w:numPr>
          <w:ilvl w:val="0"/>
          <w:numId w:val="1"/>
        </w:numPr>
        <w:spacing w:line="360" w:lineRule="auto"/>
        <w:rPr>
          <w:ins w:id="8" w:author="THIAGO KENJI GARCIA" w:date="2021-09-17T15:27:00Z"/>
          <w:rFonts w:ascii="Times New Roman" w:hAnsi="Times New Roman" w:cs="Times New Roman"/>
          <w:b/>
          <w:bCs/>
          <w:sz w:val="24"/>
          <w:szCs w:val="24"/>
        </w:rPr>
      </w:pPr>
      <w:ins w:id="9" w:author="THIAGO KENJI GARCIA" w:date="2021-09-17T15:27:00Z">
        <w:r>
          <w:rPr>
            <w:rFonts w:ascii="Times New Roman" w:hAnsi="Times New Roman" w:cs="Times New Roman"/>
            <w:b/>
            <w:bCs/>
            <w:sz w:val="24"/>
            <w:szCs w:val="24"/>
          </w:rPr>
          <w:t>Coesão, coerência com o domínio da norma culta: ok, mas pode melhorar</w:t>
        </w:r>
      </w:ins>
    </w:p>
    <w:p w14:paraId="769CFE1C" w14:textId="4FE28D90" w:rsidR="003A3619" w:rsidRDefault="003A3619" w:rsidP="003A3619">
      <w:pPr>
        <w:pStyle w:val="PargrafodaLista"/>
        <w:numPr>
          <w:ilvl w:val="0"/>
          <w:numId w:val="1"/>
        </w:numPr>
        <w:spacing w:line="360" w:lineRule="auto"/>
        <w:rPr>
          <w:ins w:id="10" w:author="THIAGO KENJI GARCIA" w:date="2021-09-17T15:27:00Z"/>
          <w:rFonts w:ascii="Times New Roman" w:hAnsi="Times New Roman" w:cs="Times New Roman"/>
          <w:b/>
          <w:bCs/>
          <w:sz w:val="24"/>
          <w:szCs w:val="24"/>
        </w:rPr>
      </w:pPr>
      <w:ins w:id="11" w:author="THIAGO KENJI GARCIA" w:date="2021-09-17T15:27:00Z"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Apreensão conceitual do texto lido: </w:t>
        </w:r>
      </w:ins>
      <w:ins w:id="12" w:author="THIAGO KENJI GARCIA" w:date="2021-09-17T15:47:00Z">
        <w:r w:rsidR="0028485A">
          <w:rPr>
            <w:rFonts w:ascii="Times New Roman" w:hAnsi="Times New Roman" w:cs="Times New Roman"/>
            <w:b/>
            <w:bCs/>
            <w:sz w:val="24"/>
            <w:szCs w:val="24"/>
          </w:rPr>
          <w:t>talvez fosse melhor segmentar um pouco mais o texto fichado</w:t>
        </w:r>
      </w:ins>
    </w:p>
    <w:p w14:paraId="7FCD7141" w14:textId="77777777" w:rsidR="003A3619" w:rsidRDefault="003A3619" w:rsidP="003A3619">
      <w:pPr>
        <w:spacing w:line="360" w:lineRule="auto"/>
        <w:rPr>
          <w:ins w:id="13" w:author="THIAGO KENJI GARCIA" w:date="2021-09-17T15:27:00Z"/>
          <w:rFonts w:ascii="Times New Roman" w:hAnsi="Times New Roman" w:cs="Times New Roman"/>
          <w:b/>
          <w:bCs/>
        </w:rPr>
      </w:pPr>
    </w:p>
    <w:p w14:paraId="077EB8D6" w14:textId="7F92C333" w:rsidR="003A3619" w:rsidRDefault="003A3619" w:rsidP="003A3619">
      <w:pPr>
        <w:spacing w:line="360" w:lineRule="auto"/>
        <w:rPr>
          <w:ins w:id="14" w:author="THIAGO KENJI GARCIA" w:date="2021-09-17T15:27:00Z"/>
          <w:rFonts w:ascii="Times New Roman" w:hAnsi="Times New Roman" w:cs="Times New Roman"/>
          <w:b/>
          <w:bCs/>
        </w:rPr>
      </w:pPr>
      <w:ins w:id="15" w:author="THIAGO KENJI GARCIA" w:date="2021-09-17T15:27:00Z">
        <w:r>
          <w:rPr>
            <w:rFonts w:ascii="Times New Roman" w:hAnsi="Times New Roman" w:cs="Times New Roman"/>
            <w:b/>
            <w:bCs/>
          </w:rPr>
          <w:t xml:space="preserve">Nota: </w:t>
        </w:r>
      </w:ins>
      <w:ins w:id="16" w:author="THIAGO KENJI GARCIA" w:date="2021-09-17T15:48:00Z">
        <w:r w:rsidR="0028485A">
          <w:rPr>
            <w:rFonts w:ascii="Times New Roman" w:hAnsi="Times New Roman" w:cs="Times New Roman"/>
            <w:b/>
            <w:bCs/>
          </w:rPr>
          <w:t>0,5</w:t>
        </w:r>
      </w:ins>
    </w:p>
    <w:p w14:paraId="168C01DE" w14:textId="77777777" w:rsidR="003A3619" w:rsidRDefault="003A3619" w:rsidP="00FC31BB">
      <w:pPr>
        <w:spacing w:line="360" w:lineRule="auto"/>
        <w:jc w:val="both"/>
        <w:rPr>
          <w:ins w:id="17" w:author="THIAGO KENJI GARCIA" w:date="2021-09-17T15:27:00Z"/>
          <w:rFonts w:ascii="Arial" w:hAnsi="Arial" w:cs="Arial"/>
          <w:bCs/>
          <w:sz w:val="22"/>
          <w:szCs w:val="22"/>
        </w:rPr>
      </w:pPr>
    </w:p>
    <w:p w14:paraId="1C138BC0" w14:textId="77777777" w:rsidR="003A3619" w:rsidRDefault="003A3619" w:rsidP="00FC31BB">
      <w:pPr>
        <w:spacing w:line="360" w:lineRule="auto"/>
        <w:jc w:val="both"/>
        <w:rPr>
          <w:ins w:id="18" w:author="THIAGO KENJI GARCIA" w:date="2021-09-17T15:27:00Z"/>
          <w:rFonts w:ascii="Arial" w:hAnsi="Arial" w:cs="Arial"/>
          <w:bCs/>
          <w:sz w:val="22"/>
          <w:szCs w:val="22"/>
        </w:rPr>
      </w:pPr>
    </w:p>
    <w:p w14:paraId="4FFF5023" w14:textId="77777777" w:rsidR="003A3619" w:rsidRDefault="003A3619" w:rsidP="00FC31BB">
      <w:pPr>
        <w:spacing w:line="360" w:lineRule="auto"/>
        <w:jc w:val="both"/>
        <w:rPr>
          <w:ins w:id="19" w:author="THIAGO KENJI GARCIA" w:date="2021-09-17T15:27:00Z"/>
          <w:rFonts w:ascii="Arial" w:hAnsi="Arial" w:cs="Arial"/>
          <w:bCs/>
          <w:sz w:val="22"/>
          <w:szCs w:val="22"/>
        </w:rPr>
      </w:pPr>
    </w:p>
    <w:p w14:paraId="7A511F76" w14:textId="34E4FE5F" w:rsidR="00FC31BB" w:rsidRPr="00FC31BB" w:rsidRDefault="00FC31BB" w:rsidP="00FC31B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FC31BB">
        <w:rPr>
          <w:rFonts w:ascii="Arial" w:hAnsi="Arial" w:cs="Arial"/>
          <w:bCs/>
          <w:sz w:val="22"/>
          <w:szCs w:val="22"/>
        </w:rPr>
        <w:t>Vinicius Santos Nunes</w:t>
      </w:r>
    </w:p>
    <w:p w14:paraId="1530E5DC" w14:textId="77777777" w:rsidR="00FC31BB" w:rsidRPr="00FC31BB" w:rsidRDefault="00FC31BB" w:rsidP="00FC31B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FC31BB">
        <w:rPr>
          <w:rFonts w:ascii="Arial" w:hAnsi="Arial" w:cs="Arial"/>
          <w:bCs/>
          <w:sz w:val="22"/>
          <w:szCs w:val="22"/>
        </w:rPr>
        <w:t>12508120</w:t>
      </w:r>
    </w:p>
    <w:p w14:paraId="0FEEE34B" w14:textId="77777777" w:rsidR="00FC31BB" w:rsidRPr="00FC31BB" w:rsidRDefault="00FC31BB" w:rsidP="00FC31B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FC31BB">
        <w:rPr>
          <w:rFonts w:ascii="Arial" w:hAnsi="Arial" w:cs="Arial"/>
          <w:bCs/>
          <w:sz w:val="22"/>
          <w:szCs w:val="22"/>
        </w:rPr>
        <w:t>FLS0102</w:t>
      </w:r>
    </w:p>
    <w:p w14:paraId="5A927AD4" w14:textId="77777777" w:rsidR="00FC31BB" w:rsidRPr="00FC31BB" w:rsidRDefault="00FC31BB" w:rsidP="00FC31B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407EF4E7" w14:textId="1644D7B4" w:rsidR="00FC31BB" w:rsidRPr="00FC31BB" w:rsidRDefault="00FC31BB" w:rsidP="00FC3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C31BB">
        <w:rPr>
          <w:rFonts w:ascii="Arial" w:hAnsi="Arial" w:cs="Arial"/>
          <w:b/>
          <w:sz w:val="22"/>
          <w:szCs w:val="22"/>
        </w:rPr>
        <w:t xml:space="preserve">Texto: </w:t>
      </w:r>
      <w:r w:rsidRPr="00FC31BB">
        <w:rPr>
          <w:rFonts w:ascii="Arial" w:hAnsi="Arial" w:cs="Arial"/>
          <w:sz w:val="22"/>
          <w:szCs w:val="22"/>
        </w:rPr>
        <w:t>Karl Marx, O Capital, Cap 24 – A assim chamada acumulação primitiva</w:t>
      </w:r>
    </w:p>
    <w:p w14:paraId="4338EFB7" w14:textId="77777777" w:rsidR="00FC31BB" w:rsidRPr="00FC31BB" w:rsidRDefault="00FC31BB" w:rsidP="00FC31BB">
      <w:pPr>
        <w:spacing w:line="360" w:lineRule="auto"/>
        <w:rPr>
          <w:sz w:val="22"/>
          <w:szCs w:val="22"/>
        </w:rPr>
      </w:pPr>
    </w:p>
    <w:p w14:paraId="6FE0CD13" w14:textId="1E285853" w:rsidR="00B66B20" w:rsidRPr="00FC31BB" w:rsidRDefault="00B66B20" w:rsidP="00FC31BB">
      <w:pPr>
        <w:spacing w:line="360" w:lineRule="auto"/>
        <w:rPr>
          <w:sz w:val="22"/>
          <w:szCs w:val="22"/>
        </w:rPr>
      </w:pPr>
    </w:p>
    <w:p w14:paraId="76904780" w14:textId="2385A4B6" w:rsidR="00B405A2" w:rsidRPr="00FC31BB" w:rsidRDefault="00B405A2" w:rsidP="00FC31B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FC31BB">
        <w:rPr>
          <w:rFonts w:ascii="Arial" w:hAnsi="Arial" w:cs="Arial"/>
          <w:b/>
          <w:bCs/>
          <w:sz w:val="22"/>
          <w:szCs w:val="22"/>
        </w:rPr>
        <w:t>Parte 1 – A expropriação do trabalhador rural de sua terra com o fim do sistema feudal</w:t>
      </w:r>
      <w:ins w:id="20" w:author="THIAGO KENJI GARCIA" w:date="2021-09-17T15:27:00Z">
        <w:r w:rsidR="003A3619">
          <w:rPr>
            <w:rFonts w:ascii="Arial" w:hAnsi="Arial" w:cs="Arial"/>
            <w:b/>
            <w:bCs/>
            <w:sz w:val="22"/>
            <w:szCs w:val="22"/>
          </w:rPr>
          <w:t>,</w:t>
        </w:r>
      </w:ins>
      <w:r w:rsidRPr="00FC31BB">
        <w:rPr>
          <w:rFonts w:ascii="Arial" w:hAnsi="Arial" w:cs="Arial"/>
          <w:b/>
          <w:bCs/>
          <w:sz w:val="22"/>
          <w:szCs w:val="22"/>
        </w:rPr>
        <w:t xml:space="preserve"> dando origem a acumulação primitiva (</w:t>
      </w:r>
      <w:r w:rsidR="00FC31BB" w:rsidRPr="00FC31BB">
        <w:rPr>
          <w:rFonts w:ascii="Arial" w:hAnsi="Arial" w:cs="Arial"/>
          <w:sz w:val="22"/>
          <w:szCs w:val="22"/>
        </w:rPr>
        <w:t xml:space="preserve">§§ </w:t>
      </w:r>
      <w:r w:rsidRPr="00FC31BB">
        <w:rPr>
          <w:rFonts w:ascii="Arial" w:hAnsi="Arial" w:cs="Arial"/>
          <w:b/>
          <w:bCs/>
          <w:sz w:val="22"/>
          <w:szCs w:val="22"/>
        </w:rPr>
        <w:t>1 - 34)</w:t>
      </w:r>
    </w:p>
    <w:p w14:paraId="05346150" w14:textId="77777777" w:rsidR="00B405A2" w:rsidRPr="00FC31BB" w:rsidRDefault="00B405A2" w:rsidP="00FC3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E9F2766" w14:textId="5718B2E8" w:rsidR="00B66B20" w:rsidRPr="00FC31BB" w:rsidRDefault="003169BE" w:rsidP="00FC31B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FC31BB">
        <w:rPr>
          <w:rFonts w:ascii="Arial" w:hAnsi="Arial" w:cs="Arial"/>
          <w:sz w:val="22"/>
          <w:szCs w:val="22"/>
        </w:rPr>
        <w:t>O processo de acumulação primitiva</w:t>
      </w:r>
      <w:ins w:id="21" w:author="THIAGO KENJI GARCIA" w:date="2021-09-17T15:27:00Z">
        <w:r w:rsidR="003A3619">
          <w:rPr>
            <w:rFonts w:ascii="Arial" w:hAnsi="Arial" w:cs="Arial"/>
            <w:sz w:val="22"/>
            <w:szCs w:val="22"/>
          </w:rPr>
          <w:t>,</w:t>
        </w:r>
      </w:ins>
      <w:r w:rsidRPr="00FC31BB">
        <w:rPr>
          <w:rFonts w:ascii="Arial" w:hAnsi="Arial" w:cs="Arial"/>
          <w:sz w:val="22"/>
          <w:szCs w:val="22"/>
        </w:rPr>
        <w:t xml:space="preserve"> segundo Marx</w:t>
      </w:r>
      <w:ins w:id="22" w:author="THIAGO KENJI GARCIA" w:date="2021-09-17T15:27:00Z">
        <w:r w:rsidR="003A3619">
          <w:rPr>
            <w:rFonts w:ascii="Arial" w:hAnsi="Arial" w:cs="Arial"/>
            <w:sz w:val="22"/>
            <w:szCs w:val="22"/>
          </w:rPr>
          <w:t>,</w:t>
        </w:r>
      </w:ins>
      <w:r w:rsidRPr="00FC31BB">
        <w:rPr>
          <w:rFonts w:ascii="Arial" w:hAnsi="Arial" w:cs="Arial"/>
          <w:sz w:val="22"/>
          <w:szCs w:val="22"/>
        </w:rPr>
        <w:t xml:space="preserve"> possui suas raízes fundamentadas na transição da sociedade feudal para a sociedade moderna. Este processo de acumulação não caracteriza os fins do modo de produção capitalista, pelo contrário, </w:t>
      </w:r>
      <w:commentRangeStart w:id="23"/>
      <w:r w:rsidRPr="00FC31BB">
        <w:rPr>
          <w:rFonts w:ascii="Arial" w:hAnsi="Arial" w:cs="Arial"/>
          <w:sz w:val="22"/>
          <w:szCs w:val="22"/>
        </w:rPr>
        <w:t>é a partir dele</w:t>
      </w:r>
      <w:del w:id="24" w:author="THIAGO KENJI GARCIA" w:date="2021-09-17T15:34:00Z">
        <w:r w:rsidRPr="00FC31BB" w:rsidDel="003A3619">
          <w:rPr>
            <w:rFonts w:ascii="Arial" w:hAnsi="Arial" w:cs="Arial"/>
            <w:sz w:val="22"/>
            <w:szCs w:val="22"/>
          </w:rPr>
          <w:delText>,</w:delText>
        </w:r>
      </w:del>
      <w:r w:rsidRPr="00FC31BB">
        <w:rPr>
          <w:rFonts w:ascii="Arial" w:hAnsi="Arial" w:cs="Arial"/>
          <w:sz w:val="22"/>
          <w:szCs w:val="22"/>
        </w:rPr>
        <w:t xml:space="preserve"> que se dá com o declínio do modelo feudal, </w:t>
      </w:r>
      <w:commentRangeEnd w:id="23"/>
      <w:r w:rsidR="003A3619">
        <w:rPr>
          <w:rStyle w:val="Refdecomentrio"/>
        </w:rPr>
        <w:commentReference w:id="23"/>
      </w:r>
      <w:r w:rsidRPr="00FC31BB">
        <w:rPr>
          <w:rFonts w:ascii="Arial" w:hAnsi="Arial" w:cs="Arial"/>
          <w:sz w:val="22"/>
          <w:szCs w:val="22"/>
        </w:rPr>
        <w:t>é o ponto de partida do processo da relação capitalista que separa o trabalhador dos meios e condições de realizar seu trabalho</w:t>
      </w:r>
    </w:p>
    <w:p w14:paraId="382AA2DD" w14:textId="14252B7A" w:rsidR="00C73F5E" w:rsidRPr="00FC31BB" w:rsidRDefault="00E17519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>É a partir do século XV</w:t>
      </w:r>
      <w:ins w:id="25" w:author="THIAGO KENJI GARCIA" w:date="2021-09-17T15:35:00Z">
        <w:r w:rsidR="003A3619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com a dissolução dos </w:t>
      </w:r>
      <w:ins w:id="26" w:author="THIAGO KENJI GARCIA" w:date="2021-09-17T15:35:00Z">
        <w:r w:rsidR="003A3619">
          <w:rPr>
            <w:rFonts w:ascii="Arial" w:hAnsi="Arial" w:cs="Arial"/>
            <w:color w:val="000000" w:themeColor="text1"/>
            <w:sz w:val="22"/>
            <w:szCs w:val="22"/>
          </w:rPr>
          <w:t>“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>séquitos feudais</w:t>
      </w:r>
      <w:ins w:id="27" w:author="THIAGO KENJI GARCIA" w:date="2021-09-17T15:35:00Z">
        <w:r w:rsidR="003A3619">
          <w:rPr>
            <w:rFonts w:ascii="Arial" w:hAnsi="Arial" w:cs="Arial"/>
            <w:color w:val="000000" w:themeColor="text1"/>
            <w:sz w:val="22"/>
            <w:szCs w:val="22"/>
          </w:rPr>
          <w:t>”,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que a revolução burguesa constitui os alicerces do modo de produção capitalista, expropriando o produtor rural, o camponês de sua terra. Essa expropriação </w:t>
      </w:r>
      <w:r w:rsidR="00B405A2" w:rsidRPr="00FC31BB">
        <w:rPr>
          <w:rFonts w:ascii="Arial" w:hAnsi="Arial" w:cs="Arial"/>
          <w:color w:val="000000" w:themeColor="text1"/>
          <w:sz w:val="22"/>
          <w:szCs w:val="22"/>
        </w:rPr>
        <w:t xml:space="preserve">ocorreu tanto de forma violenta </w:t>
      </w:r>
      <w:del w:id="28" w:author="THIAGO KENJI GARCIA" w:date="2021-09-17T15:37:00Z">
        <w:r w:rsidR="00B405A2" w:rsidRPr="00FC31BB" w:rsidDel="0028485A">
          <w:rPr>
            <w:rFonts w:ascii="Arial" w:hAnsi="Arial" w:cs="Arial"/>
            <w:color w:val="000000" w:themeColor="text1"/>
            <w:sz w:val="22"/>
            <w:szCs w:val="22"/>
          </w:rPr>
          <w:delText xml:space="preserve">como </w:delText>
        </w:r>
      </w:del>
      <w:ins w:id="29" w:author="THIAGO KENJI GARCIA" w:date="2021-09-17T15:37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quanto</w:t>
        </w:r>
        <w:r w:rsidR="0028485A" w:rsidRPr="00FC31BB">
          <w:rPr>
            <w:rFonts w:ascii="Arial" w:hAnsi="Arial" w:cs="Arial"/>
            <w:color w:val="000000" w:themeColor="text1"/>
            <w:sz w:val="22"/>
            <w:szCs w:val="22"/>
          </w:rPr>
          <w:t xml:space="preserve"> </w:t>
        </w:r>
      </w:ins>
      <w:r w:rsidR="008F761B" w:rsidRPr="00FC31BB">
        <w:rPr>
          <w:rFonts w:ascii="Arial" w:hAnsi="Arial" w:cs="Arial"/>
          <w:color w:val="000000" w:themeColor="text1"/>
          <w:sz w:val="22"/>
          <w:szCs w:val="22"/>
        </w:rPr>
        <w:t xml:space="preserve">por medidas políticas, por exemplo, 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>proveniente de</w:t>
      </w:r>
      <w:r w:rsidR="008F761B" w:rsidRPr="00FC31B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>manobra</w:t>
      </w:r>
      <w:r w:rsidR="008F761B" w:rsidRPr="00FC31BB">
        <w:rPr>
          <w:rFonts w:ascii="Arial" w:hAnsi="Arial" w:cs="Arial"/>
          <w:color w:val="000000" w:themeColor="text1"/>
          <w:sz w:val="22"/>
          <w:szCs w:val="22"/>
        </w:rPr>
        <w:t>s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que transformava</w:t>
      </w:r>
      <w:r w:rsidR="008F761B" w:rsidRPr="00FC31BB">
        <w:rPr>
          <w:rFonts w:ascii="Arial" w:hAnsi="Arial" w:cs="Arial"/>
          <w:color w:val="000000" w:themeColor="text1"/>
          <w:sz w:val="22"/>
          <w:szCs w:val="22"/>
        </w:rPr>
        <w:t>m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A1C59" w:rsidRPr="00FC31BB">
        <w:rPr>
          <w:rFonts w:ascii="Arial" w:hAnsi="Arial" w:cs="Arial"/>
          <w:color w:val="000000" w:themeColor="text1"/>
          <w:sz w:val="22"/>
          <w:szCs w:val="22"/>
        </w:rPr>
        <w:t xml:space="preserve">os produtores em trabalhadores assalariados, </w:t>
      </w:r>
      <w:commentRangeStart w:id="30"/>
      <w:r w:rsidR="004A1C59" w:rsidRPr="00FC31BB">
        <w:rPr>
          <w:rFonts w:ascii="Arial" w:hAnsi="Arial" w:cs="Arial"/>
          <w:color w:val="000000" w:themeColor="text1"/>
          <w:sz w:val="22"/>
          <w:szCs w:val="22"/>
        </w:rPr>
        <w:t>e conforme a história burguesa nos conta, utilizando a narrativa de libertação dos trabalhadores da servidão e coerção corporativa</w:t>
      </w:r>
      <w:commentRangeEnd w:id="30"/>
      <w:r w:rsidR="0028485A">
        <w:rPr>
          <w:rStyle w:val="Refdecomentrio"/>
        </w:rPr>
        <w:commentReference w:id="30"/>
      </w:r>
    </w:p>
    <w:p w14:paraId="3AA89556" w14:textId="57D23C52" w:rsidR="00C73F5E" w:rsidRPr="00FC31BB" w:rsidRDefault="004A1C59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Uma vez que a terra já não pertence mais ao trabalhador, o proprietário fundiário e o capitalista utilizam deste </w:t>
      </w:r>
      <w:del w:id="31" w:author="THIAGO KENJI GARCIA" w:date="2021-09-17T15:38:00Z">
        <w:r w:rsidRPr="00FC31BB" w:rsidDel="0028485A">
          <w:rPr>
            <w:rFonts w:ascii="Arial" w:hAnsi="Arial" w:cs="Arial"/>
            <w:color w:val="000000" w:themeColor="text1"/>
            <w:sz w:val="22"/>
            <w:szCs w:val="22"/>
          </w:rPr>
          <w:delText xml:space="preserve">modo </w:delText>
        </w:r>
      </w:del>
      <w:ins w:id="32" w:author="THIAGO KENJI GARCIA" w:date="2021-09-17T15:38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meio</w:t>
        </w:r>
        <w:r w:rsidR="0028485A" w:rsidRPr="00FC31BB">
          <w:rPr>
            <w:rFonts w:ascii="Arial" w:hAnsi="Arial" w:cs="Arial"/>
            <w:color w:val="000000" w:themeColor="text1"/>
            <w:sz w:val="22"/>
            <w:szCs w:val="22"/>
          </w:rPr>
          <w:t xml:space="preserve"> 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>de produção para gerar mais-valor. E</w:t>
      </w:r>
      <w:r w:rsidR="00BF6D6A" w:rsidRPr="00FC31BB">
        <w:rPr>
          <w:rFonts w:ascii="Arial" w:hAnsi="Arial" w:cs="Arial"/>
          <w:color w:val="000000" w:themeColor="text1"/>
          <w:sz w:val="22"/>
          <w:szCs w:val="22"/>
        </w:rPr>
        <w:t>ra comum</w:t>
      </w:r>
      <w:ins w:id="33" w:author="THIAGO KENJI GARCIA" w:date="2021-09-17T15:38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="00BF6D6A" w:rsidRPr="00FC31BB">
        <w:rPr>
          <w:rFonts w:ascii="Arial" w:hAnsi="Arial" w:cs="Arial"/>
          <w:color w:val="000000" w:themeColor="text1"/>
          <w:sz w:val="22"/>
          <w:szCs w:val="22"/>
        </w:rPr>
        <w:t xml:space="preserve"> entre os séculos XV e XVI</w:t>
      </w:r>
      <w:ins w:id="34" w:author="THIAGO KENJI GARCIA" w:date="2021-09-17T15:38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="00BF6D6A" w:rsidRPr="00FC31BB">
        <w:rPr>
          <w:rFonts w:ascii="Arial" w:hAnsi="Arial" w:cs="Arial"/>
          <w:color w:val="000000" w:themeColor="text1"/>
          <w:sz w:val="22"/>
          <w:szCs w:val="22"/>
        </w:rPr>
        <w:t xml:space="preserve"> a substituição de terras férteis para o cultivo em áreas de pastagem, especialmente de ovelhas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. Após a Revolução Gloriosa (através da qual a </w:t>
      </w:r>
      <w:r w:rsidR="00C73F5E" w:rsidRPr="00FC31BB">
        <w:rPr>
          <w:rFonts w:ascii="Arial" w:hAnsi="Arial" w:cs="Arial"/>
          <w:color w:val="000000" w:themeColor="text1"/>
          <w:sz w:val="22"/>
          <w:szCs w:val="22"/>
        </w:rPr>
        <w:t>burguesia se articula politicamente), o roubo de terras estatais é disseminado em larga escala. Tais terras</w:t>
      </w:r>
      <w:ins w:id="35" w:author="THIAGO KENJI GARCIA" w:date="2021-09-17T15:39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="00C73F5E" w:rsidRPr="00FC31B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commentRangeStart w:id="36"/>
      <w:r w:rsidR="00C73F5E" w:rsidRPr="00FC31BB">
        <w:rPr>
          <w:rFonts w:ascii="Arial" w:hAnsi="Arial" w:cs="Arial"/>
          <w:color w:val="000000" w:themeColor="text1"/>
          <w:sz w:val="22"/>
          <w:szCs w:val="22"/>
        </w:rPr>
        <w:t>antes de uso coletivo</w:t>
      </w:r>
      <w:ins w:id="37" w:author="THIAGO KENJI GARCIA" w:date="2021-09-17T15:39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="00C73F5E" w:rsidRPr="00FC31B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commentRangeEnd w:id="36"/>
      <w:r w:rsidR="0028485A">
        <w:rPr>
          <w:rStyle w:val="Refdecomentrio"/>
        </w:rPr>
        <w:commentReference w:id="36"/>
      </w:r>
      <w:r w:rsidR="00C73F5E" w:rsidRPr="00FC31BB">
        <w:rPr>
          <w:rFonts w:ascii="Arial" w:hAnsi="Arial" w:cs="Arial"/>
          <w:color w:val="000000" w:themeColor="text1"/>
          <w:sz w:val="22"/>
          <w:szCs w:val="22"/>
        </w:rPr>
        <w:t>foram vendidas a preços irrisórios e anexadas aos domínios privados.</w:t>
      </w:r>
    </w:p>
    <w:p w14:paraId="7628CE0A" w14:textId="670D2F85" w:rsidR="00C73F5E" w:rsidRPr="00FC31BB" w:rsidRDefault="00C73F5E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commentRangeStart w:id="38"/>
      <w:r w:rsidRPr="00FC31BB">
        <w:rPr>
          <w:rFonts w:ascii="Arial" w:hAnsi="Arial" w:cs="Arial"/>
          <w:color w:val="000000" w:themeColor="text1"/>
          <w:sz w:val="22"/>
          <w:szCs w:val="22"/>
        </w:rPr>
        <w:t>Enquanto isso, nas cidades, o antigo pequeno proprietário de terra ou arrendatário tem uma regressão da qualidade de vida.</w:t>
      </w:r>
      <w:ins w:id="39" w:author="THIAGO KENJI GARCIA" w:date="2021-09-17T15:39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 xml:space="preserve"> Ele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ins w:id="40" w:author="THIAGO KENJI GARCIA" w:date="2021-09-17T15:39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t</w:t>
        </w:r>
      </w:ins>
      <w:del w:id="41" w:author="THIAGO KENJI GARCIA" w:date="2021-09-17T15:39:00Z">
        <w:r w:rsidR="00B405A2" w:rsidRPr="00FC31BB" w:rsidDel="0028485A">
          <w:rPr>
            <w:rFonts w:ascii="Arial" w:hAnsi="Arial" w:cs="Arial"/>
            <w:color w:val="000000" w:themeColor="text1"/>
            <w:sz w:val="22"/>
            <w:szCs w:val="22"/>
          </w:rPr>
          <w:delText>T</w:delText>
        </w:r>
      </w:del>
      <w:r w:rsidR="00B405A2" w:rsidRPr="00FC31BB">
        <w:rPr>
          <w:rFonts w:ascii="Arial" w:hAnsi="Arial" w:cs="Arial"/>
          <w:color w:val="000000" w:themeColor="text1"/>
          <w:sz w:val="22"/>
          <w:szCs w:val="22"/>
        </w:rPr>
        <w:t>em de trabalhar cada vez mais horas em condições cada vez mais precárias. Já no século XIX, não há mais relações de propriedade comunal e lavrador.</w:t>
      </w:r>
    </w:p>
    <w:commentRangeEnd w:id="38"/>
    <w:p w14:paraId="03752360" w14:textId="3FDACAE1" w:rsidR="00C95735" w:rsidRPr="00FC31BB" w:rsidRDefault="0028485A" w:rsidP="00FC31BB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Refdecomentrio"/>
        </w:rPr>
        <w:commentReference w:id="38"/>
      </w:r>
    </w:p>
    <w:p w14:paraId="47A5EBA2" w14:textId="7C37EEDA" w:rsidR="00C95735" w:rsidRPr="00FC31BB" w:rsidRDefault="00C95735" w:rsidP="00FC31BB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Parte 2 –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A legislação violenta contra os trabalhadores expropriados (</w:t>
      </w:r>
      <w:r w:rsidR="00FC31BB" w:rsidRPr="00FC31BB">
        <w:rPr>
          <w:rFonts w:ascii="Arial" w:hAnsi="Arial" w:cs="Arial"/>
          <w:sz w:val="22"/>
          <w:szCs w:val="22"/>
        </w:rPr>
        <w:t xml:space="preserve">§§ </w:t>
      </w: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35 – 51)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93872AC" w14:textId="35941869" w:rsidR="00C95735" w:rsidRPr="00FC31BB" w:rsidRDefault="00C95735" w:rsidP="00FC31BB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C962D57" w14:textId="3C65264C" w:rsidR="00C95735" w:rsidRPr="00FC31BB" w:rsidRDefault="00C95735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commentRangeStart w:id="42"/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Expropriado de suas terras, </w:t>
      </w:r>
      <w:del w:id="43" w:author="THIAGO KENJI GARCIA" w:date="2021-09-17T15:40:00Z">
        <w:r w:rsidRPr="00FC31BB" w:rsidDel="0028485A">
          <w:rPr>
            <w:rFonts w:ascii="Arial" w:hAnsi="Arial" w:cs="Arial"/>
            <w:color w:val="000000" w:themeColor="text1"/>
            <w:sz w:val="22"/>
            <w:szCs w:val="22"/>
          </w:rPr>
          <w:delText xml:space="preserve">este </w:delText>
        </w:r>
      </w:del>
      <w:ins w:id="44" w:author="THIAGO KENJI GARCIA" w:date="2021-09-17T15:40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o</w:t>
        </w:r>
        <w:r w:rsidR="0028485A" w:rsidRPr="00FC31BB">
          <w:rPr>
            <w:rFonts w:ascii="Arial" w:hAnsi="Arial" w:cs="Arial"/>
            <w:color w:val="000000" w:themeColor="text1"/>
            <w:sz w:val="22"/>
            <w:szCs w:val="22"/>
          </w:rPr>
          <w:t xml:space="preserve"> 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>proletariado não encontra na recém-nascida manufatura espaço suficiente. Esta população</w:t>
      </w:r>
      <w:ins w:id="45" w:author="THIAGO KENJI GARCIA" w:date="2021-09-17T15:40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então, </w:t>
      </w:r>
      <w:del w:id="46" w:author="THIAGO KENJI GARCIA" w:date="2021-09-17T15:40:00Z">
        <w:r w:rsidRPr="00FC31BB" w:rsidDel="0028485A">
          <w:rPr>
            <w:rFonts w:ascii="Arial" w:hAnsi="Arial" w:cs="Arial"/>
            <w:color w:val="000000" w:themeColor="text1"/>
            <w:sz w:val="22"/>
            <w:szCs w:val="22"/>
          </w:rPr>
          <w:delText>expulsa de suas terras e</w:delText>
        </w:r>
      </w:del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entregue à vagabundagem</w:t>
      </w:r>
      <w:ins w:id="47" w:author="THIAGO KENJI GARCIA" w:date="2021-09-17T15:40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é submetida a duras e violentas leis que utiliza de açoites, ferros em brasa e tortura</w:t>
      </w:r>
      <w:ins w:id="48" w:author="THIAGO KENJI GARCIA" w:date="2021-09-17T15:40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a</w:t>
      </w:r>
      <w:ins w:id="49" w:author="THIAGO KENJI GARCIA" w:date="2021-09-17T15:40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 xml:space="preserve"> </w:t>
        </w:r>
      </w:ins>
      <w:commentRangeStart w:id="50"/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fim de direcionar todos aqueles em </w:t>
      </w:r>
      <w:commentRangeEnd w:id="50"/>
      <w:r w:rsidR="0028485A">
        <w:rPr>
          <w:rStyle w:val="Refdecomentrio"/>
        </w:rPr>
        <w:commentReference w:id="50"/>
      </w:r>
      <w:r w:rsidRPr="00FC31BB">
        <w:rPr>
          <w:rFonts w:ascii="Arial" w:hAnsi="Arial" w:cs="Arial"/>
          <w:color w:val="000000" w:themeColor="text1"/>
          <w:sz w:val="22"/>
          <w:szCs w:val="22"/>
        </w:rPr>
        <w:t>condições ao trabalho assalariado. Para os velhos e incapacitados, Henrique VIII exig</w:t>
      </w:r>
      <w:ins w:id="51" w:author="THIAGO KENJI GARCIA" w:date="2021-09-17T15:41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iu</w:t>
        </w:r>
      </w:ins>
      <w:del w:id="52" w:author="THIAGO KENJI GARCIA" w:date="2021-09-17T15:41:00Z">
        <w:r w:rsidRPr="00FC31BB" w:rsidDel="0028485A">
          <w:rPr>
            <w:rFonts w:ascii="Arial" w:hAnsi="Arial" w:cs="Arial"/>
            <w:color w:val="000000" w:themeColor="text1"/>
            <w:sz w:val="22"/>
            <w:szCs w:val="22"/>
          </w:rPr>
          <w:delText>e</w:delText>
        </w:r>
      </w:del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que haja uma “licença para mendigar”.</w:t>
      </w:r>
    </w:p>
    <w:p w14:paraId="7181A5B7" w14:textId="7F3683A7" w:rsidR="00C95735" w:rsidRPr="00FC31BB" w:rsidRDefault="00C95735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>A legislação sobre o trabalho assalariado</w:t>
      </w:r>
      <w:ins w:id="53" w:author="THIAGO KENJI GARCIA" w:date="2021-09-17T15:41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desde sua origem</w:t>
      </w:r>
      <w:ins w:id="54" w:author="THIAGO KENJI GARCIA" w:date="2021-09-17T15:41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visa a exploração do trabalhador. Os estatutos dos trabalhadores buscam de forma contínua prolongar a jornada de trabalho. O amadurecimento da organização do processo capitalista, porém, através de uma grande massa de trabalhadores disponível mantém a lei da oferta e demanda (além de outros fatores) converge às necessidades de valorização do capital. Com os salários controlados então, o trabalhador obedece às “leis naturais da produção”, diminuindo assim a violência direta sofrida e aumentando sua dependência em relação ao capital.</w:t>
      </w:r>
    </w:p>
    <w:p w14:paraId="15BF639B" w14:textId="78949AB5" w:rsidR="00C95735" w:rsidRPr="00FC31BB" w:rsidRDefault="00C95735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>O parlamento inglês</w:t>
      </w:r>
      <w:ins w:id="55" w:author="THIAGO KENJI GARCIA" w:date="2021-09-17T15:42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durante esse processo</w:t>
      </w:r>
      <w:ins w:id="56" w:author="THIAGO KENJI GARCIA" w:date="2021-09-17T15:42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cada vez mais representa os interesses dos capitalistas, exceto em raras exceções por pressão das massas, como a renuncia às leis contra as graves e </w:t>
      </w:r>
      <w:r w:rsidRPr="0028485A">
        <w:rPr>
          <w:rFonts w:ascii="Arial" w:hAnsi="Arial" w:cs="Arial"/>
          <w:i/>
          <w:iCs/>
          <w:color w:val="000000" w:themeColor="text1"/>
          <w:sz w:val="22"/>
          <w:szCs w:val="22"/>
          <w:rPrChange w:id="57" w:author="THIAGO KENJI GARCIA" w:date="2021-09-17T15:42:00Z">
            <w:rPr>
              <w:rFonts w:ascii="Arial" w:hAnsi="Arial" w:cs="Arial"/>
              <w:color w:val="000000" w:themeColor="text1"/>
              <w:sz w:val="22"/>
              <w:szCs w:val="22"/>
            </w:rPr>
          </w:rPrChange>
        </w:rPr>
        <w:t>trades unions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>. Apesar disso, a lei que impede a coligação entre trabalhadores durou várias décadas.</w:t>
      </w:r>
    </w:p>
    <w:commentRangeEnd w:id="42"/>
    <w:p w14:paraId="2042E31C" w14:textId="410F7DC5" w:rsidR="008E565F" w:rsidRPr="00FC31BB" w:rsidRDefault="0028485A" w:rsidP="00FC31BB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Refdecomentrio"/>
        </w:rPr>
        <w:commentReference w:id="42"/>
      </w:r>
    </w:p>
    <w:p w14:paraId="0A58BBD2" w14:textId="16D507EA" w:rsidR="008E565F" w:rsidRPr="00FC31BB" w:rsidRDefault="008E565F" w:rsidP="00FC31BB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Parte 3 – Com o surgimento da agricultura capitalista, meios de subsistência e matéria prima transformam-se em capital constante (</w:t>
      </w:r>
      <w:r w:rsidR="00FC31BB" w:rsidRPr="00FC31BB">
        <w:rPr>
          <w:rFonts w:ascii="Arial" w:hAnsi="Arial" w:cs="Arial"/>
          <w:sz w:val="22"/>
          <w:szCs w:val="22"/>
        </w:rPr>
        <w:t xml:space="preserve">§§ </w:t>
      </w: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52 – 61)</w:t>
      </w:r>
    </w:p>
    <w:p w14:paraId="58FCEBE0" w14:textId="79F1DA05" w:rsidR="00BF6D6A" w:rsidRPr="00FC31BB" w:rsidRDefault="00BF6D6A" w:rsidP="00FC31BB">
      <w:pPr>
        <w:spacing w:line="360" w:lineRule="auto"/>
        <w:rPr>
          <w:color w:val="000000" w:themeColor="text1"/>
          <w:sz w:val="22"/>
          <w:szCs w:val="22"/>
        </w:rPr>
      </w:pPr>
    </w:p>
    <w:p w14:paraId="06ADA24D" w14:textId="0DBB2787" w:rsidR="008E565F" w:rsidRPr="00FC31BB" w:rsidRDefault="008E565F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lastRenderedPageBreak/>
        <w:t>Enquanto a população rural empobrecia, os arrendatários capitalistas enriqueciam cada vez mais, aumentando deliberadamente o número de cabeças de gado e o tamanho de suas terras</w:t>
      </w:r>
      <w:commentRangeStart w:id="58"/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. É dessa maneira que estes arrendatários se tornavam cada vez mais ricos no fim do século XVI, até mesmo para os padrões da época. O </w:t>
      </w:r>
      <w:commentRangeEnd w:id="58"/>
      <w:r w:rsidR="0028485A">
        <w:rPr>
          <w:rStyle w:val="Refdecomentrio"/>
        </w:rPr>
        <w:commentReference w:id="58"/>
      </w:r>
      <w:r w:rsidRPr="00FC31BB">
        <w:rPr>
          <w:rFonts w:ascii="Arial" w:hAnsi="Arial" w:cs="Arial"/>
          <w:color w:val="000000" w:themeColor="text1"/>
          <w:sz w:val="22"/>
          <w:szCs w:val="22"/>
        </w:rPr>
        <w:t>solo</w:t>
      </w:r>
      <w:ins w:id="59" w:author="THIAGO KENJI GARCIA" w:date="2021-09-17T15:43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que não pertence mais </w:t>
      </w:r>
      <w:commentRangeStart w:id="60"/>
      <w:r w:rsidRPr="00FC31BB">
        <w:rPr>
          <w:rFonts w:ascii="Arial" w:hAnsi="Arial" w:cs="Arial"/>
          <w:color w:val="000000" w:themeColor="text1"/>
          <w:sz w:val="22"/>
          <w:szCs w:val="22"/>
        </w:rPr>
        <w:t>ao trabalhador rural</w:t>
      </w:r>
      <w:ins w:id="61" w:author="THIAGO KENJI GARCIA" w:date="2021-09-17T15:43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passa a render ainda mais</w:t>
      </w:r>
      <w:ins w:id="62" w:author="THIAGO KENJI GARCIA" w:date="2021-09-17T15:43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devido ao aperfeiçoamento do cultivo. Enquanto isso, o trabalhador agrícola</w:t>
      </w:r>
      <w:ins w:id="63" w:author="THIAGO KENJI GARCIA" w:date="2021-09-17T15:44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agora assalariado</w:t>
      </w:r>
      <w:ins w:id="64" w:author="THIAGO KENJI GARCIA" w:date="2021-09-17T15:44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é obrigado a trabalhar cada vez mais</w:t>
      </w:r>
      <w:ins w:id="65" w:author="THIAGO KENJI GARCIA" w:date="2021-09-17T15:44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enquanto o espaço para produção de subsistência reduz na mesma intensidade</w:t>
      </w:r>
      <w:commentRangeEnd w:id="60"/>
      <w:r w:rsidR="0028485A">
        <w:rPr>
          <w:rStyle w:val="Refdecomentrio"/>
        </w:rPr>
        <w:commentReference w:id="60"/>
      </w: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E382948" w14:textId="46429B11" w:rsidR="008E565F" w:rsidRPr="00FC31BB" w:rsidRDefault="008E565F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>Com o crescimento da grande indústria e máquinas cada vez mais modernas, temos o ambiente necessário para o nascimento da agricultura capitalista. No espaço</w:t>
      </w:r>
      <w:ins w:id="66" w:author="THIAGO KENJI GARCIA" w:date="2021-09-17T15:44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que anteriormente um grande número de famílias de camponeses produzia os próprios meios de subsistência e matéria prima</w:t>
      </w:r>
      <w:ins w:id="67" w:author="THIAGO KENJI GARCIA" w:date="2021-09-17T15:44:00Z">
        <w:r w:rsidR="0028485A">
          <w:rPr>
            <w:rFonts w:ascii="Arial" w:hAnsi="Arial" w:cs="Arial"/>
            <w:color w:val="000000" w:themeColor="text1"/>
            <w:sz w:val="22"/>
            <w:szCs w:val="22"/>
          </w:rPr>
          <w:t>,</w:t>
        </w:r>
      </w:ins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encontra-se agora um mercado abastecido pelo capital industrial. Em outras palavras, os meios de produção e as matérias primas transformam-</w:t>
      </w:r>
      <w:commentRangeStart w:id="68"/>
      <w:r w:rsidRPr="00FC31BB">
        <w:rPr>
          <w:rFonts w:ascii="Arial" w:hAnsi="Arial" w:cs="Arial"/>
          <w:color w:val="000000" w:themeColor="text1"/>
          <w:sz w:val="22"/>
          <w:szCs w:val="22"/>
        </w:rPr>
        <w:t>se em elementos do capital constante.</w:t>
      </w:r>
      <w:commentRangeEnd w:id="68"/>
      <w:r w:rsidR="0028485A">
        <w:rPr>
          <w:rStyle w:val="Refdecomentrio"/>
        </w:rPr>
        <w:commentReference w:id="68"/>
      </w:r>
    </w:p>
    <w:p w14:paraId="4E45F65D" w14:textId="36F0C01A" w:rsidR="00BF6D6A" w:rsidRPr="00FC31BB" w:rsidRDefault="00BF6D6A" w:rsidP="00FC31BB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4D067817" w14:textId="7E6C8050" w:rsidR="009B0904" w:rsidRPr="00FC31BB" w:rsidRDefault="009B0904" w:rsidP="00FC31BB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Parte 4 – O surgimento do capitalismo industrial </w:t>
      </w:r>
      <w:r w:rsidR="00B47ABC"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(</w:t>
      </w:r>
      <w:r w:rsidR="00FC31BB" w:rsidRPr="00FC31BB">
        <w:rPr>
          <w:rFonts w:ascii="Arial" w:hAnsi="Arial" w:cs="Arial"/>
          <w:sz w:val="22"/>
          <w:szCs w:val="22"/>
        </w:rPr>
        <w:t xml:space="preserve">§§ </w:t>
      </w:r>
      <w:r w:rsidR="00B47ABC"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62 </w:t>
      </w:r>
      <w:r w:rsidR="000D4682"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–</w:t>
      </w:r>
      <w:r w:rsidR="00B47ABC"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0D4682"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86)</w:t>
      </w:r>
    </w:p>
    <w:p w14:paraId="34D5E892" w14:textId="76F37CE5" w:rsidR="009B0904" w:rsidRPr="00FC31BB" w:rsidRDefault="009B0904" w:rsidP="00FC31BB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AD47F12" w14:textId="340C9146" w:rsidR="009B0904" w:rsidRPr="00FC31BB" w:rsidDel="0028485A" w:rsidRDefault="009B0904" w:rsidP="00FC31BB">
      <w:pPr>
        <w:spacing w:line="360" w:lineRule="auto"/>
        <w:ind w:firstLine="708"/>
        <w:jc w:val="both"/>
        <w:rPr>
          <w:del w:id="69" w:author="THIAGO KENJI GARCIA" w:date="2021-09-17T15:46:00Z"/>
          <w:rFonts w:ascii="Arial" w:hAnsi="Arial" w:cs="Arial"/>
          <w:sz w:val="22"/>
          <w:szCs w:val="22"/>
        </w:rPr>
      </w:pPr>
      <w:r w:rsidRPr="00FC31BB">
        <w:rPr>
          <w:rFonts w:ascii="Arial" w:hAnsi="Arial" w:cs="Arial"/>
          <w:sz w:val="22"/>
          <w:szCs w:val="22"/>
        </w:rPr>
        <w:t>Com a derrocada do sistema feudal e ascensão do sistema colonial</w:t>
      </w:r>
      <w:ins w:id="70" w:author="THIAGO KENJI GARCIA" w:date="2021-09-17T15:45:00Z">
        <w:r w:rsidR="0028485A">
          <w:rPr>
            <w:rFonts w:ascii="Arial" w:hAnsi="Arial" w:cs="Arial"/>
            <w:sz w:val="22"/>
            <w:szCs w:val="22"/>
          </w:rPr>
          <w:t>,</w:t>
        </w:r>
      </w:ins>
      <w:r w:rsidRPr="00FC31BB">
        <w:rPr>
          <w:rFonts w:ascii="Arial" w:hAnsi="Arial" w:cs="Arial"/>
          <w:sz w:val="22"/>
          <w:szCs w:val="22"/>
        </w:rPr>
        <w:t xml:space="preserve"> o capitalismo industrial começa a ganhar corpo. Com a descoberta da América e a conquista das Índias Orientais, os recursos retirados dessas localidades, assim como os recursos gerados pela escravidão dos negros africanos e indígenas são direcionados para a Europa em forma de capital. É devido à exploração de outras regiões que a nova manufatura se desenvolve nas regiões portuárias. É através do sistema colonial que o mais-valor se consolida como motor das relações humanas.</w:t>
      </w:r>
      <w:ins w:id="71" w:author="THIAGO KENJI GARCIA" w:date="2021-09-17T15:46:00Z">
        <w:r w:rsidR="0028485A">
          <w:rPr>
            <w:rFonts w:ascii="Arial" w:hAnsi="Arial" w:cs="Arial"/>
            <w:sz w:val="22"/>
            <w:szCs w:val="22"/>
          </w:rPr>
          <w:t xml:space="preserve"> </w:t>
        </w:r>
      </w:ins>
    </w:p>
    <w:p w14:paraId="476251AA" w14:textId="612DE732" w:rsidR="009B0904" w:rsidRPr="00FC31BB" w:rsidDel="0028485A" w:rsidRDefault="009B0904" w:rsidP="0028485A">
      <w:pPr>
        <w:spacing w:line="360" w:lineRule="auto"/>
        <w:ind w:firstLine="708"/>
        <w:jc w:val="both"/>
        <w:rPr>
          <w:del w:id="72" w:author="THIAGO KENJI GARCIA" w:date="2021-09-17T15:46:00Z"/>
          <w:rFonts w:ascii="Arial" w:hAnsi="Arial" w:cs="Arial"/>
          <w:sz w:val="22"/>
          <w:szCs w:val="22"/>
        </w:rPr>
      </w:pPr>
      <w:r w:rsidRPr="00FC31BB">
        <w:rPr>
          <w:rFonts w:ascii="Arial" w:hAnsi="Arial" w:cs="Arial"/>
          <w:sz w:val="22"/>
          <w:szCs w:val="22"/>
        </w:rPr>
        <w:t>O sistema de crédito público (ou dívida pública) consolida-se pela Europa com a ascensão do comércio marítimo e guerras comerciais. É esta dívida pública que se torna um dos principais motores da acumulação primitiva, que futuramente desembocar</w:t>
      </w:r>
      <w:r w:rsidR="000105D5">
        <w:rPr>
          <w:rFonts w:ascii="Arial" w:hAnsi="Arial" w:cs="Arial"/>
          <w:sz w:val="22"/>
          <w:szCs w:val="22"/>
        </w:rPr>
        <w:t>á</w:t>
      </w:r>
      <w:r w:rsidRPr="00FC31BB">
        <w:rPr>
          <w:rFonts w:ascii="Arial" w:hAnsi="Arial" w:cs="Arial"/>
          <w:sz w:val="22"/>
          <w:szCs w:val="22"/>
        </w:rPr>
        <w:t xml:space="preserve"> na moderna “ba</w:t>
      </w:r>
      <w:ins w:id="73" w:author="THIAGO KENJI GARCIA" w:date="2021-09-17T15:45:00Z">
        <w:r w:rsidR="0028485A">
          <w:rPr>
            <w:rFonts w:ascii="Arial" w:hAnsi="Arial" w:cs="Arial"/>
            <w:sz w:val="22"/>
            <w:szCs w:val="22"/>
          </w:rPr>
          <w:t>n</w:t>
        </w:r>
      </w:ins>
      <w:r w:rsidRPr="00FC31BB">
        <w:rPr>
          <w:rFonts w:ascii="Arial" w:hAnsi="Arial" w:cs="Arial"/>
          <w:sz w:val="22"/>
          <w:szCs w:val="22"/>
        </w:rPr>
        <w:t>cocracia” e no sistema de crédito internacional.</w:t>
      </w:r>
      <w:ins w:id="74" w:author="THIAGO KENJI GARCIA" w:date="2021-09-17T15:46:00Z">
        <w:r w:rsidR="0028485A">
          <w:rPr>
            <w:rFonts w:ascii="Arial" w:hAnsi="Arial" w:cs="Arial"/>
            <w:sz w:val="22"/>
            <w:szCs w:val="22"/>
          </w:rPr>
          <w:t xml:space="preserve"> </w:t>
        </w:r>
      </w:ins>
      <w:del w:id="75" w:author="THIAGO KENJI GARCIA" w:date="2021-09-17T15:46:00Z">
        <w:r w:rsidRPr="00FC31BB" w:rsidDel="0028485A">
          <w:rPr>
            <w:rFonts w:ascii="Arial" w:hAnsi="Arial" w:cs="Arial"/>
            <w:sz w:val="22"/>
            <w:szCs w:val="22"/>
          </w:rPr>
          <w:delText xml:space="preserve"> </w:delText>
        </w:r>
      </w:del>
    </w:p>
    <w:p w14:paraId="21E3C7CB" w14:textId="709EAA46" w:rsidR="009B0904" w:rsidRPr="00FC31BB" w:rsidDel="0028485A" w:rsidRDefault="009B0904" w:rsidP="0028485A">
      <w:pPr>
        <w:spacing w:line="360" w:lineRule="auto"/>
        <w:ind w:firstLine="708"/>
        <w:jc w:val="both"/>
        <w:rPr>
          <w:del w:id="76" w:author="THIAGO KENJI GARCIA" w:date="2021-09-17T15:46:00Z"/>
          <w:rFonts w:ascii="Arial" w:hAnsi="Arial" w:cs="Arial"/>
          <w:sz w:val="22"/>
          <w:szCs w:val="22"/>
        </w:rPr>
      </w:pPr>
      <w:del w:id="77" w:author="THIAGO KENJI GARCIA" w:date="2021-09-17T15:46:00Z">
        <w:r w:rsidRPr="00FC31BB" w:rsidDel="0028485A">
          <w:rPr>
            <w:rFonts w:ascii="Arial" w:hAnsi="Arial" w:cs="Arial"/>
            <w:sz w:val="22"/>
            <w:szCs w:val="22"/>
          </w:rPr>
          <w:delText>São as dívidas públicas, o sistema colonial, a escravidão, as guerras comerciais e a consolidação do mais-valor como relação única entre os seres humanos que germina o capitalismo industrial.</w:delText>
        </w:r>
      </w:del>
    </w:p>
    <w:p w14:paraId="760B55F9" w14:textId="6CAA2C82" w:rsidR="009B0904" w:rsidRPr="00FC31BB" w:rsidRDefault="009B0904" w:rsidP="00FC31BB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77A5D34" w14:textId="0358AED6" w:rsidR="000D4682" w:rsidRPr="00FC31BB" w:rsidRDefault="000D4682" w:rsidP="00FC31BB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Parte 5 – </w:t>
      </w:r>
      <w:r w:rsidR="00892897"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As raízes da acumulação primitiva </w:t>
      </w: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(</w:t>
      </w:r>
      <w:r w:rsidR="00FC31BB" w:rsidRPr="00FC31BB">
        <w:rPr>
          <w:rFonts w:ascii="Arial" w:hAnsi="Arial" w:cs="Arial"/>
          <w:sz w:val="22"/>
          <w:szCs w:val="22"/>
        </w:rPr>
        <w:t xml:space="preserve">§§ </w:t>
      </w: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87 - 94)</w:t>
      </w:r>
    </w:p>
    <w:p w14:paraId="522F3EA2" w14:textId="7982B214" w:rsidR="001C7B7B" w:rsidRPr="00FC31BB" w:rsidRDefault="001C7B7B" w:rsidP="00FC31BB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D2D239E" w14:textId="1FC10EC0" w:rsidR="001C7B7B" w:rsidRPr="00FC31BB" w:rsidRDefault="001C7B7B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commentRangeStart w:id="78"/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A acumulação primitiva do capital possui suas raízes mais profundas na separação entre o trabalhador e a propriedade privada para desempenhar o próprio trabalho. A pequena propriedade de muitos transforma-se em muita propriedade de 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lastRenderedPageBreak/>
        <w:t>poucos. A cooperação é desestimulada em detrimento da divisão do trabalho no interior do processo produtivo.</w:t>
      </w:r>
    </w:p>
    <w:p w14:paraId="25F69251" w14:textId="0E5E5CDF" w:rsidR="001C7B7B" w:rsidRPr="00FC31BB" w:rsidRDefault="001C7B7B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A organização capitalista estimula então o trabalho assalariado em propriedades privadas concentradas que não pertence ao trabalhador. Tal organização estimula o monopólio, a centralização dos meios de produção e de subsistência, ao passo que fragiliza o trabalhador e o condiciona às regras do capital </w:t>
      </w:r>
      <w:commentRangeEnd w:id="78"/>
      <w:r w:rsidR="0028485A">
        <w:rPr>
          <w:rStyle w:val="Refdecomentrio"/>
        </w:rPr>
        <w:commentReference w:id="78"/>
      </w:r>
    </w:p>
    <w:sectPr w:rsidR="001C7B7B" w:rsidRPr="00FC31BB" w:rsidSect="00CD77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THIAGO KENJI GARCIA" w:date="2021-09-17T15:34:00Z" w:initials="TKG">
    <w:p w14:paraId="15CFF250" w14:textId="5D919BE1" w:rsidR="003A3619" w:rsidRDefault="003A3619">
      <w:pPr>
        <w:pStyle w:val="Textodecomentrio"/>
      </w:pPr>
      <w:r>
        <w:rPr>
          <w:rStyle w:val="Refdecomentrio"/>
        </w:rPr>
        <w:annotationRef/>
      </w:r>
      <w:r>
        <w:t>Essa sentença está truncada: “</w:t>
      </w:r>
      <w:r w:rsidRPr="00FC31BB">
        <w:rPr>
          <w:rFonts w:ascii="Arial" w:hAnsi="Arial" w:cs="Arial"/>
          <w:sz w:val="22"/>
          <w:szCs w:val="22"/>
        </w:rPr>
        <w:t>é a partir dele que se dá</w:t>
      </w:r>
      <w:r>
        <w:rPr>
          <w:rFonts w:ascii="Arial" w:hAnsi="Arial" w:cs="Arial"/>
          <w:sz w:val="22"/>
          <w:szCs w:val="22"/>
        </w:rPr>
        <w:t xml:space="preserve"> [complemento do verbo “dar”]</w:t>
      </w:r>
      <w:r w:rsidRPr="00FC31BB">
        <w:rPr>
          <w:rFonts w:ascii="Arial" w:hAnsi="Arial" w:cs="Arial"/>
          <w:sz w:val="22"/>
          <w:szCs w:val="22"/>
        </w:rPr>
        <w:t xml:space="preserve"> com o declínio do modelo feudal</w:t>
      </w:r>
      <w:r>
        <w:rPr>
          <w:rFonts w:ascii="Arial" w:hAnsi="Arial" w:cs="Arial"/>
          <w:sz w:val="22"/>
          <w:szCs w:val="22"/>
        </w:rPr>
        <w:t xml:space="preserve"> [“com o declínio... oração subordinada de causa]</w:t>
      </w:r>
      <w:r w:rsidRPr="00FC31BB">
        <w:rPr>
          <w:rFonts w:ascii="Arial" w:hAnsi="Arial" w:cs="Arial"/>
          <w:sz w:val="22"/>
          <w:szCs w:val="22"/>
        </w:rPr>
        <w:t>,</w:t>
      </w:r>
    </w:p>
  </w:comment>
  <w:comment w:id="30" w:author="THIAGO KENJI GARCIA" w:date="2021-09-17T15:37:00Z" w:initials="TKG">
    <w:p w14:paraId="790A5AFC" w14:textId="33604BFD" w:rsidR="0028485A" w:rsidRDefault="0028485A">
      <w:pPr>
        <w:pStyle w:val="Textodecomentrio"/>
      </w:pPr>
      <w:r>
        <w:rPr>
          <w:rStyle w:val="Refdecomentrio"/>
        </w:rPr>
        <w:annotationRef/>
      </w:r>
      <w:r>
        <w:t>Essa parte está adicionando um novo assunto, que não explicou as sentenças anteriores. “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>proveniente de manobras que transformavam os produtores em trabalhadores assalariados</w:t>
      </w:r>
      <w:r>
        <w:rPr>
          <w:rFonts w:ascii="Arial" w:hAnsi="Arial" w:cs="Arial"/>
          <w:color w:val="000000" w:themeColor="text1"/>
          <w:sz w:val="22"/>
          <w:szCs w:val="22"/>
        </w:rPr>
        <w:t>”. Não ficou claro esse exemplo. Essa parte é a violência ou a medida política?</w:t>
      </w:r>
    </w:p>
  </w:comment>
  <w:comment w:id="36" w:author="THIAGO KENJI GARCIA" w:date="2021-09-17T15:38:00Z" w:initials="TKG">
    <w:p w14:paraId="34F7F70E" w14:textId="0BB76372" w:rsidR="0028485A" w:rsidRDefault="0028485A">
      <w:pPr>
        <w:pStyle w:val="Textodecomentrio"/>
      </w:pPr>
      <w:r>
        <w:rPr>
          <w:rStyle w:val="Refdecomentrio"/>
        </w:rPr>
        <w:annotationRef/>
      </w:r>
      <w:r>
        <w:t>Isso repetiu o que foi dito antes. Evite repetições.</w:t>
      </w:r>
    </w:p>
  </w:comment>
  <w:comment w:id="38" w:author="THIAGO KENJI GARCIA" w:date="2021-09-17T15:39:00Z" w:initials="TKG">
    <w:p w14:paraId="7FE50231" w14:textId="0FA4EC0E" w:rsidR="0028485A" w:rsidRDefault="0028485A">
      <w:pPr>
        <w:pStyle w:val="Textodecomentrio"/>
      </w:pPr>
      <w:r>
        <w:rPr>
          <w:rStyle w:val="Refdecomentrio"/>
        </w:rPr>
        <w:annotationRef/>
      </w:r>
      <w:r>
        <w:t>Não ficou claro o bloco temático dessa parte. Há muitos assuntos. Aliás, não ficou claro o que significa acumulação primitiva de capital, que Marx define nos 8 primeiro parágrafos.</w:t>
      </w:r>
    </w:p>
  </w:comment>
  <w:comment w:id="50" w:author="THIAGO KENJI GARCIA" w:date="2021-09-17T15:41:00Z" w:initials="TKG">
    <w:p w14:paraId="55DA170A" w14:textId="0F784E0B" w:rsidR="0028485A" w:rsidRDefault="0028485A">
      <w:pPr>
        <w:pStyle w:val="Textodecomentrio"/>
      </w:pPr>
      <w:r>
        <w:rPr>
          <w:rStyle w:val="Refdecomentrio"/>
        </w:rPr>
        <w:annotationRef/>
      </w:r>
      <w:r>
        <w:t>A expressão não ficou clara. Talvez fosse melhor reformular. O que se quis dizer com “direcionar’?</w:t>
      </w:r>
    </w:p>
  </w:comment>
  <w:comment w:id="42" w:author="THIAGO KENJI GARCIA" w:date="2021-09-17T15:42:00Z" w:initials="TKG">
    <w:p w14:paraId="33483200" w14:textId="11D2FDBC" w:rsidR="0028485A" w:rsidRDefault="0028485A">
      <w:pPr>
        <w:pStyle w:val="Textodecomentrio"/>
      </w:pPr>
      <w:r>
        <w:rPr>
          <w:rStyle w:val="Refdecomentrio"/>
        </w:rPr>
        <w:annotationRef/>
      </w:r>
      <w:r>
        <w:t>O bloco temático não ficou claro. Cada sentença de cada parágrafo está falando de um assunto diferente.</w:t>
      </w:r>
      <w:r>
        <w:br/>
        <w:t>Tente apresentar a primeira sentença de um parágrafo, a fim de apresentar o assunto do parágrafo (proposição). Depois, explique qual assunto é esse.</w:t>
      </w:r>
    </w:p>
  </w:comment>
  <w:comment w:id="58" w:author="THIAGO KENJI GARCIA" w:date="2021-09-17T15:43:00Z" w:initials="TKG">
    <w:p w14:paraId="21B04048" w14:textId="1D43A764" w:rsidR="0028485A" w:rsidRDefault="0028485A">
      <w:pPr>
        <w:pStyle w:val="Textodecomentrio"/>
      </w:pPr>
      <w:r>
        <w:rPr>
          <w:rStyle w:val="Refdecomentrio"/>
        </w:rPr>
        <w:annotationRef/>
      </w:r>
      <w:r>
        <w:t>Evite repetições. Esse período só repetiu o que foi dito na anterior.</w:t>
      </w:r>
    </w:p>
  </w:comment>
  <w:comment w:id="60" w:author="THIAGO KENJI GARCIA" w:date="2021-09-17T15:44:00Z" w:initials="TKG">
    <w:p w14:paraId="5FE81C24" w14:textId="0E750837" w:rsidR="0028485A" w:rsidRDefault="0028485A">
      <w:pPr>
        <w:pStyle w:val="Textodecomentrio"/>
      </w:pPr>
      <w:r>
        <w:rPr>
          <w:rStyle w:val="Refdecomentrio"/>
        </w:rPr>
        <w:annotationRef/>
      </w:r>
      <w:r>
        <w:t>Novamente, não ficou claro o bloco temático. Cada sentença está apresentando um assunto diferente.</w:t>
      </w:r>
    </w:p>
  </w:comment>
  <w:comment w:id="68" w:author="THIAGO KENJI GARCIA" w:date="2021-09-17T15:44:00Z" w:initials="TKG">
    <w:p w14:paraId="0443A941" w14:textId="581199DB" w:rsidR="0028485A" w:rsidRDefault="0028485A">
      <w:pPr>
        <w:pStyle w:val="Textodecomentrio"/>
      </w:pPr>
      <w:r>
        <w:rPr>
          <w:rStyle w:val="Refdecomentrio"/>
        </w:rPr>
        <w:annotationRef/>
      </w:r>
      <w:r>
        <w:t>O título apresentou esse conceito. É necessário começar o resumo do bloco temático apresentando a definição desse conceito e explicando o significado.</w:t>
      </w:r>
    </w:p>
  </w:comment>
  <w:comment w:id="78" w:author="THIAGO KENJI GARCIA" w:date="2021-09-17T15:46:00Z" w:initials="TKG">
    <w:p w14:paraId="11F722DD" w14:textId="650C678E" w:rsidR="0028485A" w:rsidRDefault="0028485A">
      <w:pPr>
        <w:pStyle w:val="Textodecomentrio"/>
      </w:pPr>
      <w:r>
        <w:rPr>
          <w:rStyle w:val="Refdecomentrio"/>
        </w:rPr>
        <w:annotationRef/>
      </w:r>
      <w:r>
        <w:t>Novamente. Quais são as raízes da acumulação? Como Marx explica isso? Por quê? Cada sentença está apresentando um assunto diferente.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CFF250" w15:done="0"/>
  <w15:commentEx w15:paraId="790A5AFC" w15:done="0"/>
  <w15:commentEx w15:paraId="34F7F70E" w15:done="0"/>
  <w15:commentEx w15:paraId="7FE50231" w15:done="0"/>
  <w15:commentEx w15:paraId="55DA170A" w15:done="0"/>
  <w15:commentEx w15:paraId="33483200" w15:done="0"/>
  <w15:commentEx w15:paraId="21B04048" w15:done="0"/>
  <w15:commentEx w15:paraId="5FE81C24" w15:done="0"/>
  <w15:commentEx w15:paraId="0443A941" w15:done="0"/>
  <w15:commentEx w15:paraId="11F722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F341B" w16cex:dateUtc="2021-09-17T18:34:00Z"/>
  <w16cex:commentExtensible w16cex:durableId="24EF34C8" w16cex:dateUtc="2021-09-17T18:37:00Z"/>
  <w16cex:commentExtensible w16cex:durableId="24EF350F" w16cex:dateUtc="2021-09-17T18:38:00Z"/>
  <w16cex:commentExtensible w16cex:durableId="24EF3535" w16cex:dateUtc="2021-09-17T18:39:00Z"/>
  <w16cex:commentExtensible w16cex:durableId="24EF358C" w16cex:dateUtc="2021-09-17T18:41:00Z"/>
  <w16cex:commentExtensible w16cex:durableId="24EF35E4" w16cex:dateUtc="2021-09-17T18:42:00Z"/>
  <w16cex:commentExtensible w16cex:durableId="24EF3626" w16cex:dateUtc="2021-09-17T18:43:00Z"/>
  <w16cex:commentExtensible w16cex:durableId="24EF3650" w16cex:dateUtc="2021-09-17T18:44:00Z"/>
  <w16cex:commentExtensible w16cex:durableId="24EF3675" w16cex:dateUtc="2021-09-17T18:44:00Z"/>
  <w16cex:commentExtensible w16cex:durableId="24EF36EA" w16cex:dateUtc="2021-09-17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CFF250" w16cid:durableId="24EF341B"/>
  <w16cid:commentId w16cid:paraId="790A5AFC" w16cid:durableId="24EF34C8"/>
  <w16cid:commentId w16cid:paraId="34F7F70E" w16cid:durableId="24EF350F"/>
  <w16cid:commentId w16cid:paraId="7FE50231" w16cid:durableId="24EF3535"/>
  <w16cid:commentId w16cid:paraId="55DA170A" w16cid:durableId="24EF358C"/>
  <w16cid:commentId w16cid:paraId="33483200" w16cid:durableId="24EF35E4"/>
  <w16cid:commentId w16cid:paraId="21B04048" w16cid:durableId="24EF3626"/>
  <w16cid:commentId w16cid:paraId="5FE81C24" w16cid:durableId="24EF3650"/>
  <w16cid:commentId w16cid:paraId="0443A941" w16cid:durableId="24EF3675"/>
  <w16cid:commentId w16cid:paraId="11F722DD" w16cid:durableId="24EF36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109F"/>
    <w:multiLevelType w:val="hybridMultilevel"/>
    <w:tmpl w:val="E2AEE28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IAGO KENJI GARCIA">
    <w15:presenceInfo w15:providerId="AD" w15:userId="S::thiago.garcia45@etec.sp.gov.br::cf22fe0a-9405-4860-a419-96f21683ff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20"/>
    <w:rsid w:val="000105D5"/>
    <w:rsid w:val="000D4682"/>
    <w:rsid w:val="0015074D"/>
    <w:rsid w:val="001C7B7B"/>
    <w:rsid w:val="0028485A"/>
    <w:rsid w:val="0029594B"/>
    <w:rsid w:val="003169BE"/>
    <w:rsid w:val="003A3619"/>
    <w:rsid w:val="004A0F11"/>
    <w:rsid w:val="004A1C59"/>
    <w:rsid w:val="004E2C73"/>
    <w:rsid w:val="006A1B7C"/>
    <w:rsid w:val="00892897"/>
    <w:rsid w:val="008E565F"/>
    <w:rsid w:val="008F761B"/>
    <w:rsid w:val="009B0904"/>
    <w:rsid w:val="009C5025"/>
    <w:rsid w:val="009E484B"/>
    <w:rsid w:val="00AC6483"/>
    <w:rsid w:val="00B405A2"/>
    <w:rsid w:val="00B47ABC"/>
    <w:rsid w:val="00B66B20"/>
    <w:rsid w:val="00BF6D6A"/>
    <w:rsid w:val="00C73F5E"/>
    <w:rsid w:val="00C95735"/>
    <w:rsid w:val="00CA3BBF"/>
    <w:rsid w:val="00CD7779"/>
    <w:rsid w:val="00D2251D"/>
    <w:rsid w:val="00E17519"/>
    <w:rsid w:val="00E7411B"/>
    <w:rsid w:val="00F32E1F"/>
    <w:rsid w:val="00F549F1"/>
    <w:rsid w:val="00FA43CD"/>
    <w:rsid w:val="00FC31BB"/>
    <w:rsid w:val="00F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4C4A"/>
  <w15:chartTrackingRefBased/>
  <w15:docId w15:val="{246E2710-5B89-144F-A9AB-F74A468D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619"/>
    <w:pPr>
      <w:spacing w:after="160" w:line="254" w:lineRule="auto"/>
      <w:ind w:left="720"/>
      <w:contextualSpacing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3A36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361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36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36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36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4D9F9-C199-4000-9E19-4383EEF1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1059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THIAGO KENJI GARCIA</cp:lastModifiedBy>
  <cp:revision>5</cp:revision>
  <dcterms:created xsi:type="dcterms:W3CDTF">2021-09-09T19:27:00Z</dcterms:created>
  <dcterms:modified xsi:type="dcterms:W3CDTF">2021-09-17T18:48:00Z</dcterms:modified>
</cp:coreProperties>
</file>